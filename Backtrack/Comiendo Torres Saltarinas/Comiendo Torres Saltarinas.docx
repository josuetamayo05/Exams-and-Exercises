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D1768C" w14:textId="77777777" w:rsidR="00FF54F0" w:rsidRPr="00FF54F0" w:rsidRDefault="00FF54F0" w:rsidP="00FF54F0">
      <w:pPr>
        <w:pStyle w:val="Puesto"/>
        <w:spacing w:line="240" w:lineRule="auto"/>
        <w:jc w:val="right"/>
        <w:rPr>
          <w:rFonts w:asciiTheme="majorHAnsi" w:hAnsiTheme="majorHAnsi"/>
          <w:color w:val="auto"/>
          <w:sz w:val="44"/>
          <w:szCs w:val="44"/>
          <w:lang w:val="es-ES_tradnl"/>
        </w:rPr>
      </w:pPr>
      <w:r w:rsidRPr="00FF54F0">
        <w:rPr>
          <w:rFonts w:asciiTheme="majorHAnsi" w:hAnsiTheme="majorHAnsi"/>
          <w:color w:val="auto"/>
          <w:sz w:val="44"/>
          <w:szCs w:val="44"/>
          <w:lang w:val="es-ES_tradnl"/>
        </w:rPr>
        <w:t>Examen Final de Programación</w:t>
      </w:r>
    </w:p>
    <w:p w14:paraId="4DBD940D" w14:textId="77777777" w:rsidR="00FF54F0" w:rsidRPr="00FF54F0" w:rsidRDefault="00FF54F0" w:rsidP="00FF54F0">
      <w:pPr>
        <w:pStyle w:val="Puesto"/>
        <w:spacing w:line="240" w:lineRule="auto"/>
        <w:jc w:val="right"/>
        <w:rPr>
          <w:rFonts w:asciiTheme="majorHAnsi" w:hAnsiTheme="majorHAnsi"/>
          <w:color w:val="auto"/>
          <w:sz w:val="44"/>
          <w:szCs w:val="44"/>
          <w:lang w:val="es-ES_tradnl"/>
        </w:rPr>
      </w:pPr>
      <w:r w:rsidRPr="00FF54F0">
        <w:rPr>
          <w:rFonts w:asciiTheme="majorHAnsi" w:hAnsiTheme="majorHAnsi"/>
          <w:color w:val="auto"/>
          <w:sz w:val="44"/>
          <w:szCs w:val="44"/>
          <w:lang w:val="es-ES_tradnl"/>
        </w:rPr>
        <w:t>Curso 2012-2013</w:t>
      </w:r>
    </w:p>
    <w:p w14:paraId="7CE5A397" w14:textId="6D0D7A70" w:rsidR="00F8644E" w:rsidRPr="0043664D" w:rsidRDefault="0043664D" w:rsidP="00FF54F0">
      <w:pPr>
        <w:pStyle w:val="Puesto"/>
        <w:spacing w:line="240" w:lineRule="auto"/>
        <w:rPr>
          <w:lang w:val="es-ES"/>
        </w:rPr>
      </w:pPr>
      <w:r w:rsidRPr="00FF54F0">
        <w:rPr>
          <w:rFonts w:asciiTheme="majorHAnsi" w:hAnsiTheme="majorHAnsi"/>
          <w:color w:val="auto"/>
          <w:sz w:val="56"/>
          <w:lang w:val="es-ES_tradnl"/>
        </w:rPr>
        <w:t xml:space="preserve">Torres </w:t>
      </w:r>
      <w:del w:id="0" w:author="miguel katrib" w:date="2013-06-09T09:27:00Z">
        <w:r w:rsidRPr="00FF54F0" w:rsidDel="00FF54F0">
          <w:rPr>
            <w:rFonts w:asciiTheme="majorHAnsi" w:hAnsiTheme="majorHAnsi"/>
            <w:color w:val="auto"/>
            <w:sz w:val="56"/>
            <w:lang w:val="es-ES_tradnl"/>
          </w:rPr>
          <w:delText>Saltamontes</w:delText>
        </w:r>
      </w:del>
      <w:ins w:id="1" w:author="miguel katrib" w:date="2013-06-09T09:27:00Z">
        <w:r w:rsidR="00FF54F0">
          <w:rPr>
            <w:rFonts w:asciiTheme="majorHAnsi" w:hAnsiTheme="majorHAnsi"/>
            <w:color w:val="auto"/>
            <w:sz w:val="56"/>
            <w:lang w:val="es-ES_tradnl"/>
          </w:rPr>
          <w:t>Saltarina</w:t>
        </w:r>
      </w:ins>
      <w:ins w:id="2" w:author="Celma" w:date="2013-06-12T22:23:00Z">
        <w:r w:rsidR="005D2D56">
          <w:rPr>
            <w:rFonts w:asciiTheme="majorHAnsi" w:hAnsiTheme="majorHAnsi"/>
            <w:color w:val="auto"/>
            <w:sz w:val="56"/>
            <w:lang w:val="es-ES_tradnl"/>
          </w:rPr>
          <w:t>s</w:t>
        </w:r>
      </w:ins>
      <w:bookmarkStart w:id="3" w:name="_GoBack"/>
      <w:bookmarkEnd w:id="3"/>
    </w:p>
    <w:p w14:paraId="10C1D524" w14:textId="77777777" w:rsidR="0043664D" w:rsidRPr="0043664D" w:rsidRDefault="0043664D" w:rsidP="0043664D">
      <w:pPr>
        <w:rPr>
          <w:lang w:val="es-ES"/>
        </w:rPr>
      </w:pPr>
    </w:p>
    <w:p w14:paraId="771A6E29" w14:textId="391F023D" w:rsidR="006B687D" w:rsidRDefault="0043664D" w:rsidP="0043664D">
      <w:pPr>
        <w:jc w:val="both"/>
        <w:rPr>
          <w:lang w:val="es-ES"/>
        </w:rPr>
      </w:pPr>
      <w:r w:rsidRPr="0043664D">
        <w:rPr>
          <w:lang w:val="es-ES"/>
        </w:rPr>
        <w:t xml:space="preserve">En un tablero bidimensional se han dispuesto </w:t>
      </w:r>
      <w:r w:rsidR="0056435E">
        <w:rPr>
          <w:lang w:val="es-ES"/>
        </w:rPr>
        <w:t>varias</w:t>
      </w:r>
      <w:r w:rsidRPr="0043664D">
        <w:rPr>
          <w:lang w:val="es-ES"/>
        </w:rPr>
        <w:t xml:space="preserve"> </w:t>
      </w:r>
      <w:r>
        <w:rPr>
          <w:lang w:val="es-ES"/>
        </w:rPr>
        <w:t>piezas que llamaremos “torres-</w:t>
      </w:r>
      <w:del w:id="4" w:author="miguel katrib" w:date="2013-06-09T09:27:00Z">
        <w:r w:rsidDel="00FF54F0">
          <w:rPr>
            <w:lang w:val="es-ES"/>
          </w:rPr>
          <w:delText>saltamontes</w:delText>
        </w:r>
      </w:del>
      <w:ins w:id="5" w:author="miguel katrib" w:date="2013-06-09T09:27:00Z">
        <w:r w:rsidR="00FF54F0">
          <w:rPr>
            <w:lang w:val="es-ES"/>
          </w:rPr>
          <w:t>saltarina</w:t>
        </w:r>
      </w:ins>
      <w:ins w:id="6" w:author="Celma" w:date="2013-06-12T22:23:00Z">
        <w:r w:rsidR="005D2D56">
          <w:rPr>
            <w:lang w:val="es-ES"/>
          </w:rPr>
          <w:t>s</w:t>
        </w:r>
      </w:ins>
      <w:r>
        <w:rPr>
          <w:lang w:val="es-ES"/>
        </w:rPr>
        <w:t>”. Todas las torres son del mismo color y su movimiento es similar al de la torre de ajedrez en vertical y en horizontal pero con una diferencia: la torre-</w:t>
      </w:r>
      <w:del w:id="7" w:author="miguel katrib" w:date="2013-06-09T09:27:00Z">
        <w:r w:rsidDel="00FF54F0">
          <w:rPr>
            <w:lang w:val="es-ES"/>
          </w:rPr>
          <w:delText>saltamontes</w:delText>
        </w:r>
      </w:del>
      <w:ins w:id="8" w:author="miguel katrib" w:date="2013-06-09T09:27:00Z">
        <w:r w:rsidR="00FF54F0">
          <w:rPr>
            <w:lang w:val="es-ES"/>
          </w:rPr>
          <w:t>saltarina</w:t>
        </w:r>
      </w:ins>
      <w:r>
        <w:rPr>
          <w:lang w:val="es-ES"/>
        </w:rPr>
        <w:t xml:space="preserve"> es capaz de “saltar” por encima de otras piezas.</w:t>
      </w:r>
      <w:r w:rsidR="005A1DA9">
        <w:rPr>
          <w:lang w:val="es-ES"/>
        </w:rPr>
        <w:t xml:space="preserve"> </w:t>
      </w:r>
    </w:p>
    <w:p w14:paraId="4C0121EA" w14:textId="77777777" w:rsidR="005A1DA9" w:rsidRDefault="005A1DA9" w:rsidP="0043664D">
      <w:pPr>
        <w:jc w:val="both"/>
        <w:rPr>
          <w:lang w:val="es-ES"/>
        </w:rPr>
      </w:pPr>
      <w:r>
        <w:rPr>
          <w:lang w:val="es-ES"/>
        </w:rPr>
        <w:t>Si una torre salta por encima de una pieza, esta última se elimina del tablero</w:t>
      </w:r>
      <w:r w:rsidR="006B687D">
        <w:rPr>
          <w:lang w:val="es-ES"/>
        </w:rPr>
        <w:t xml:space="preserve"> (similar a como ocurre en un juego de damas)</w:t>
      </w:r>
      <w:r>
        <w:rPr>
          <w:lang w:val="es-ES"/>
        </w:rPr>
        <w:t xml:space="preserve">. Una torre no puede saltar por encima de dos o más piezas en un </w:t>
      </w:r>
      <w:r w:rsidR="0056435E">
        <w:rPr>
          <w:lang w:val="es-ES"/>
        </w:rPr>
        <w:t>único</w:t>
      </w:r>
      <w:r>
        <w:rPr>
          <w:lang w:val="es-ES"/>
        </w:rPr>
        <w:t xml:space="preserve"> </w:t>
      </w:r>
      <w:r w:rsidR="0056435E">
        <w:rPr>
          <w:lang w:val="es-ES"/>
        </w:rPr>
        <w:t>salto</w:t>
      </w:r>
      <w:r>
        <w:rPr>
          <w:lang w:val="es-ES"/>
        </w:rPr>
        <w:t xml:space="preserve">. La torre deberá finalizar el “salto” en una casilla vacía. Si </w:t>
      </w:r>
      <w:r w:rsidR="004E6254">
        <w:rPr>
          <w:lang w:val="es-ES"/>
        </w:rPr>
        <w:t>una torre en su movimiento salta por encima de una pieza, puede seguir saltando.</w:t>
      </w:r>
    </w:p>
    <w:p w14:paraId="627EF422" w14:textId="77777777" w:rsidR="004E6254" w:rsidRDefault="004E6254" w:rsidP="0043664D">
      <w:pPr>
        <w:jc w:val="both"/>
        <w:rPr>
          <w:lang w:val="es-ES"/>
        </w:rPr>
      </w:pPr>
      <w:r>
        <w:rPr>
          <w:lang w:val="es-ES"/>
        </w:rPr>
        <w:t>La figura</w:t>
      </w:r>
      <w:r w:rsidR="006B687D">
        <w:rPr>
          <w:lang w:val="es-ES"/>
        </w:rPr>
        <w:t xml:space="preserve"> muestra un tablero y las casillas a las que </w:t>
      </w:r>
      <w:ins w:id="9" w:author="miguel katrib" w:date="2013-06-09T09:29:00Z">
        <w:r w:rsidR="00FF54F0">
          <w:rPr>
            <w:lang w:val="es-ES"/>
          </w:rPr>
          <w:t xml:space="preserve">puede pasar </w:t>
        </w:r>
      </w:ins>
      <w:del w:id="10" w:author="miguel katrib" w:date="2013-06-09T09:29:00Z">
        <w:r w:rsidR="006B687D" w:rsidDel="00FF54F0">
          <w:rPr>
            <w:lang w:val="es-ES"/>
          </w:rPr>
          <w:delText>se puede mover</w:delText>
        </w:r>
      </w:del>
      <w:r w:rsidR="006B687D">
        <w:rPr>
          <w:lang w:val="es-ES"/>
        </w:rPr>
        <w:t xml:space="preserve"> la torre seleccionada </w:t>
      </w:r>
      <w:ins w:id="11" w:author="miguel katrib" w:date="2013-06-09T09:28:00Z">
        <w:r w:rsidR="00FF54F0">
          <w:rPr>
            <w:lang w:val="es-ES"/>
          </w:rPr>
          <w:t xml:space="preserve">(con el borde del círculo en negro) </w:t>
        </w:r>
      </w:ins>
      <w:r w:rsidR="006B687D">
        <w:rPr>
          <w:lang w:val="es-ES"/>
        </w:rPr>
        <w:t xml:space="preserve">en un primer </w:t>
      </w:r>
      <w:ins w:id="12" w:author="miguel katrib" w:date="2013-06-09T09:28:00Z">
        <w:r w:rsidR="00FF54F0">
          <w:rPr>
            <w:lang w:val="es-ES"/>
          </w:rPr>
          <w:t>movimiento</w:t>
        </w:r>
      </w:ins>
      <w:del w:id="13" w:author="miguel katrib" w:date="2013-06-09T09:28:00Z">
        <w:r w:rsidR="006B687D" w:rsidDel="00FF54F0">
          <w:rPr>
            <w:lang w:val="es-ES"/>
          </w:rPr>
          <w:delText>salto</w:delText>
        </w:r>
      </w:del>
      <w:r w:rsidR="006B687D">
        <w:rPr>
          <w:lang w:val="es-ES"/>
        </w:rPr>
        <w:t>.</w:t>
      </w:r>
    </w:p>
    <w:p w14:paraId="3B68AC4C" w14:textId="77777777" w:rsidR="0043664D" w:rsidRDefault="007E1A53" w:rsidP="00FF54F0">
      <w:pPr>
        <w:pStyle w:val="Puesto"/>
        <w:spacing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56603178" wp14:editId="4356B936">
            <wp:extent cx="3469005" cy="24815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005" cy="2481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A6A152" w14:textId="77777777" w:rsidR="006B687D" w:rsidRDefault="007E1A53" w:rsidP="006B687D">
      <w:pPr>
        <w:jc w:val="both"/>
        <w:rPr>
          <w:lang w:val="es-ES"/>
        </w:rPr>
      </w:pPr>
      <w:r>
        <w:rPr>
          <w:lang w:val="es-ES"/>
        </w:rPr>
        <w:t xml:space="preserve">Una torre puede </w:t>
      </w:r>
      <w:ins w:id="14" w:author="miguel katrib" w:date="2013-06-09T09:30:00Z">
        <w:r w:rsidR="00FF54F0">
          <w:rPr>
            <w:lang w:val="es-ES"/>
          </w:rPr>
          <w:t xml:space="preserve">hacer </w:t>
        </w:r>
      </w:ins>
      <w:del w:id="15" w:author="miguel katrib" w:date="2013-06-09T09:30:00Z">
        <w:r w:rsidDel="00FF54F0">
          <w:rPr>
            <w:lang w:val="es-ES"/>
          </w:rPr>
          <w:delText xml:space="preserve">dar </w:delText>
        </w:r>
      </w:del>
      <w:r>
        <w:rPr>
          <w:lang w:val="es-ES"/>
        </w:rPr>
        <w:t xml:space="preserve">varios </w:t>
      </w:r>
      <w:ins w:id="16" w:author="miguel katrib" w:date="2013-06-09T09:30:00Z">
        <w:r w:rsidR="00FF54F0">
          <w:rPr>
            <w:lang w:val="es-ES"/>
          </w:rPr>
          <w:t xml:space="preserve">movimientos </w:t>
        </w:r>
      </w:ins>
      <w:del w:id="17" w:author="miguel katrib" w:date="2013-06-09T09:30:00Z">
        <w:r w:rsidDel="00FF54F0">
          <w:rPr>
            <w:lang w:val="es-ES"/>
          </w:rPr>
          <w:delText xml:space="preserve">saltos </w:delText>
        </w:r>
      </w:del>
      <w:r>
        <w:rPr>
          <w:lang w:val="es-ES"/>
        </w:rPr>
        <w:t xml:space="preserve">en un turno siempre y cuando cada </w:t>
      </w:r>
      <w:ins w:id="18" w:author="miguel katrib" w:date="2013-06-09T09:29:00Z">
        <w:r w:rsidR="00FF54F0">
          <w:rPr>
            <w:lang w:val="es-ES"/>
          </w:rPr>
          <w:t xml:space="preserve">movimiento </w:t>
        </w:r>
      </w:ins>
      <w:del w:id="19" w:author="miguel katrib" w:date="2013-06-09T09:29:00Z">
        <w:r w:rsidDel="00FF54F0">
          <w:rPr>
            <w:lang w:val="es-ES"/>
          </w:rPr>
          <w:delText xml:space="preserve">salto </w:delText>
        </w:r>
      </w:del>
      <w:ins w:id="20" w:author="miguel katrib" w:date="2013-06-09T09:30:00Z">
        <w:r w:rsidR="00FF54F0">
          <w:rPr>
            <w:lang w:val="es-ES"/>
          </w:rPr>
          <w:t xml:space="preserve">sea un salto en el que </w:t>
        </w:r>
      </w:ins>
      <w:r>
        <w:rPr>
          <w:lang w:val="es-ES"/>
        </w:rPr>
        <w:t xml:space="preserve">elimine alguna torre del tablero. Si </w:t>
      </w:r>
      <w:del w:id="21" w:author="miguel katrib" w:date="2013-06-09T09:29:00Z">
        <w:r w:rsidDel="00FF54F0">
          <w:rPr>
            <w:lang w:val="es-ES"/>
          </w:rPr>
          <w:delText xml:space="preserve">se </w:delText>
        </w:r>
      </w:del>
      <w:r>
        <w:rPr>
          <w:lang w:val="es-ES"/>
        </w:rPr>
        <w:t xml:space="preserve">realiza un </w:t>
      </w:r>
      <w:ins w:id="22" w:author="miguel katrib" w:date="2013-06-09T09:29:00Z">
        <w:r w:rsidR="00FF54F0">
          <w:rPr>
            <w:lang w:val="es-ES"/>
          </w:rPr>
          <w:t xml:space="preserve">movimiento </w:t>
        </w:r>
      </w:ins>
      <w:del w:id="23" w:author="miguel katrib" w:date="2013-06-09T09:29:00Z">
        <w:r w:rsidDel="00FF54F0">
          <w:rPr>
            <w:lang w:val="es-ES"/>
          </w:rPr>
          <w:delText>sa</w:delText>
        </w:r>
      </w:del>
      <w:del w:id="24" w:author="miguel katrib" w:date="2013-06-09T09:30:00Z">
        <w:r w:rsidDel="00FF54F0">
          <w:rPr>
            <w:lang w:val="es-ES"/>
          </w:rPr>
          <w:delText xml:space="preserve">lto </w:delText>
        </w:r>
      </w:del>
      <w:r>
        <w:rPr>
          <w:lang w:val="es-ES"/>
        </w:rPr>
        <w:t>sin eliminar, se termina el turno. En la figura se muestra</w:t>
      </w:r>
      <w:r w:rsidR="0056435E">
        <w:rPr>
          <w:lang w:val="es-ES"/>
        </w:rPr>
        <w:t>n</w:t>
      </w:r>
      <w:r>
        <w:rPr>
          <w:lang w:val="es-ES"/>
        </w:rPr>
        <w:t xml:space="preserve"> tres saltos válidos que puede realizar la torre seleccionada</w:t>
      </w:r>
      <w:r w:rsidR="0056435E">
        <w:rPr>
          <w:lang w:val="es-ES"/>
        </w:rPr>
        <w:t xml:space="preserve"> (</w:t>
      </w:r>
      <w:r w:rsidR="0056435E" w:rsidRPr="00FD1D02">
        <w:rPr>
          <w:rStyle w:val="CodeCar"/>
          <w:rPrChange w:id="25" w:author="miguel katrib" w:date="2013-06-09T09:41:00Z">
            <w:rPr>
              <w:lang w:val="es-ES"/>
            </w:rPr>
          </w:rPrChange>
        </w:rPr>
        <w:t>A</w:t>
      </w:r>
      <w:r w:rsidR="0056435E">
        <w:rPr>
          <w:lang w:val="es-ES"/>
        </w:rPr>
        <w:t>)</w:t>
      </w:r>
      <w:r>
        <w:rPr>
          <w:lang w:val="es-ES"/>
        </w:rPr>
        <w:t xml:space="preserve"> </w:t>
      </w:r>
      <w:ins w:id="26" w:author="miguel katrib" w:date="2013-06-09T09:31:00Z">
        <w:r w:rsidR="00FF54F0">
          <w:rPr>
            <w:lang w:val="es-ES"/>
          </w:rPr>
          <w:t xml:space="preserve">y con el cual </w:t>
        </w:r>
      </w:ins>
      <w:r>
        <w:rPr>
          <w:lang w:val="es-ES"/>
        </w:rPr>
        <w:t>elimina</w:t>
      </w:r>
      <w:del w:id="27" w:author="miguel katrib" w:date="2013-06-09T09:31:00Z">
        <w:r w:rsidDel="00FF54F0">
          <w:rPr>
            <w:lang w:val="es-ES"/>
          </w:rPr>
          <w:delText>ndo a</w:delText>
        </w:r>
      </w:del>
      <w:r>
        <w:rPr>
          <w:lang w:val="es-ES"/>
        </w:rPr>
        <w:t xml:space="preserve"> tres torres.</w:t>
      </w:r>
    </w:p>
    <w:p w14:paraId="4887AC18" w14:textId="77777777" w:rsidR="007E1A53" w:rsidRDefault="007E1A53" w:rsidP="007E1A53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710C26AE" wp14:editId="7A34C7C9">
            <wp:extent cx="3469005" cy="25057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005" cy="2505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E1DE60" w14:textId="77777777" w:rsidR="007E1A53" w:rsidRDefault="007E1A53" w:rsidP="007E1A53">
      <w:pPr>
        <w:rPr>
          <w:lang w:val="es-ES"/>
        </w:rPr>
      </w:pPr>
      <w:r>
        <w:rPr>
          <w:lang w:val="es-ES"/>
        </w:rPr>
        <w:lastRenderedPageBreak/>
        <w:t>La figura anterior muestra además la secuencia de saltos que elimina mayor cantida</w:t>
      </w:r>
      <w:r w:rsidR="00A81096">
        <w:rPr>
          <w:lang w:val="es-ES"/>
        </w:rPr>
        <w:t xml:space="preserve">d de torres del tablero. Escogiendo cualquier otro camino para la torre </w:t>
      </w:r>
      <w:r w:rsidR="00A81096" w:rsidRPr="00FD1D02">
        <w:rPr>
          <w:rStyle w:val="CodeCar"/>
          <w:rPrChange w:id="28" w:author="miguel katrib" w:date="2013-06-09T09:42:00Z">
            <w:rPr>
              <w:lang w:val="es-ES"/>
            </w:rPr>
          </w:rPrChange>
        </w:rPr>
        <w:t>A</w:t>
      </w:r>
      <w:r w:rsidR="00A81096">
        <w:rPr>
          <w:lang w:val="es-ES"/>
        </w:rPr>
        <w:t>, o cualquier otra torre para realizar los saltos, se eliminarían menos torres</w:t>
      </w:r>
      <w:ins w:id="29" w:author="miguel katrib" w:date="2013-06-09T09:31:00Z">
        <w:r w:rsidR="00FF54F0">
          <w:rPr>
            <w:lang w:val="es-ES"/>
          </w:rPr>
          <w:t xml:space="preserve">. Por ejemplo si se parte de </w:t>
        </w:r>
      </w:ins>
      <w:del w:id="30" w:author="miguel katrib" w:date="2013-06-09T09:32:00Z">
        <w:r w:rsidR="00A81096" w:rsidDel="00FF54F0">
          <w:rPr>
            <w:lang w:val="es-ES"/>
          </w:rPr>
          <w:delText xml:space="preserve"> (</w:delText>
        </w:r>
      </w:del>
      <w:r w:rsidR="00A81096" w:rsidRPr="00FD1D02">
        <w:rPr>
          <w:rStyle w:val="CodeCar"/>
          <w:rPrChange w:id="31" w:author="miguel katrib" w:date="2013-06-09T09:42:00Z">
            <w:rPr>
              <w:lang w:val="es-ES"/>
            </w:rPr>
          </w:rPrChange>
        </w:rPr>
        <w:t xml:space="preserve">B </w:t>
      </w:r>
      <w:r w:rsidR="00A81096">
        <w:rPr>
          <w:lang w:val="es-ES"/>
        </w:rPr>
        <w:t xml:space="preserve">sólo puede eliminar a </w:t>
      </w:r>
      <w:proofErr w:type="spellStart"/>
      <w:r w:rsidR="00A81096" w:rsidRPr="00FD1D02">
        <w:rPr>
          <w:rStyle w:val="CodeCar"/>
          <w:rPrChange w:id="32" w:author="miguel katrib" w:date="2013-06-09T09:42:00Z">
            <w:rPr>
              <w:lang w:val="es-ES"/>
            </w:rPr>
          </w:rPrChange>
        </w:rPr>
        <w:t>A</w:t>
      </w:r>
      <w:proofErr w:type="spellEnd"/>
      <w:r w:rsidR="00A81096">
        <w:rPr>
          <w:lang w:val="es-ES"/>
        </w:rPr>
        <w:t xml:space="preserve">, </w:t>
      </w:r>
      <w:ins w:id="33" w:author="miguel katrib" w:date="2013-06-09T09:32:00Z">
        <w:r w:rsidR="00FF54F0">
          <w:rPr>
            <w:lang w:val="es-ES"/>
          </w:rPr>
          <w:t xml:space="preserve">si se parte de </w:t>
        </w:r>
      </w:ins>
      <w:r w:rsidR="00A81096" w:rsidRPr="00FD1D02">
        <w:rPr>
          <w:rStyle w:val="CodeCar"/>
          <w:rPrChange w:id="34" w:author="miguel katrib" w:date="2013-06-09T09:42:00Z">
            <w:rPr>
              <w:lang w:val="es-ES"/>
            </w:rPr>
          </w:rPrChange>
        </w:rPr>
        <w:t>C</w:t>
      </w:r>
      <w:r w:rsidR="00A81096">
        <w:rPr>
          <w:lang w:val="es-ES"/>
        </w:rPr>
        <w:t xml:space="preserve"> sólo </w:t>
      </w:r>
      <w:ins w:id="35" w:author="miguel katrib" w:date="2013-06-09T09:32:00Z">
        <w:r w:rsidR="00FF54F0">
          <w:rPr>
            <w:lang w:val="es-ES"/>
          </w:rPr>
          <w:t xml:space="preserve">se puede eliminar </w:t>
        </w:r>
      </w:ins>
      <w:r w:rsidR="00A81096">
        <w:rPr>
          <w:lang w:val="es-ES"/>
        </w:rPr>
        <w:t xml:space="preserve">a </w:t>
      </w:r>
      <w:r w:rsidR="00A81096" w:rsidRPr="00FD1D02">
        <w:rPr>
          <w:rStyle w:val="CodeCar"/>
          <w:rPrChange w:id="36" w:author="miguel katrib" w:date="2013-06-09T09:42:00Z">
            <w:rPr>
              <w:lang w:val="es-ES"/>
            </w:rPr>
          </w:rPrChange>
        </w:rPr>
        <w:t>D,</w:t>
      </w:r>
      <w:r w:rsidR="00A81096">
        <w:rPr>
          <w:lang w:val="es-ES"/>
        </w:rPr>
        <w:t xml:space="preserve"> </w:t>
      </w:r>
      <w:ins w:id="37" w:author="miguel katrib" w:date="2013-06-09T09:33:00Z">
        <w:r w:rsidR="00FF54F0">
          <w:rPr>
            <w:lang w:val="es-ES"/>
          </w:rPr>
          <w:t xml:space="preserve">desde </w:t>
        </w:r>
      </w:ins>
      <w:r w:rsidR="00A81096" w:rsidRPr="00FD1D02">
        <w:rPr>
          <w:rStyle w:val="CodeCar"/>
          <w:rPrChange w:id="38" w:author="miguel katrib" w:date="2013-06-09T09:42:00Z">
            <w:rPr>
              <w:lang w:val="es-ES"/>
            </w:rPr>
          </w:rPrChange>
        </w:rPr>
        <w:t>E</w:t>
      </w:r>
      <w:r w:rsidR="00A81096">
        <w:rPr>
          <w:lang w:val="es-ES"/>
        </w:rPr>
        <w:t xml:space="preserve"> sólo a </w:t>
      </w:r>
      <w:r w:rsidR="00A81096" w:rsidRPr="00FD1D02">
        <w:rPr>
          <w:rStyle w:val="CodeCar"/>
          <w:rPrChange w:id="39" w:author="miguel katrib" w:date="2013-06-09T09:42:00Z">
            <w:rPr>
              <w:lang w:val="es-ES"/>
            </w:rPr>
          </w:rPrChange>
        </w:rPr>
        <w:t>D</w:t>
      </w:r>
      <w:r w:rsidR="00A81096">
        <w:rPr>
          <w:lang w:val="es-ES"/>
        </w:rPr>
        <w:t xml:space="preserve"> y a </w:t>
      </w:r>
      <w:proofErr w:type="spellStart"/>
      <w:r w:rsidR="00A81096" w:rsidRPr="00FD1D02">
        <w:rPr>
          <w:rStyle w:val="CodeCar"/>
          <w:rPrChange w:id="40" w:author="miguel katrib" w:date="2013-06-09T09:42:00Z">
            <w:rPr>
              <w:lang w:val="es-ES"/>
            </w:rPr>
          </w:rPrChange>
        </w:rPr>
        <w:t>A</w:t>
      </w:r>
      <w:proofErr w:type="spellEnd"/>
      <w:r w:rsidR="00A81096">
        <w:rPr>
          <w:lang w:val="es-ES"/>
        </w:rPr>
        <w:t xml:space="preserve">, y </w:t>
      </w:r>
      <w:r w:rsidR="00A81096" w:rsidRPr="00FD1D02">
        <w:rPr>
          <w:rStyle w:val="CodeCar"/>
          <w:rPrChange w:id="41" w:author="miguel katrib" w:date="2013-06-09T09:42:00Z">
            <w:rPr>
              <w:lang w:val="es-ES"/>
            </w:rPr>
          </w:rPrChange>
        </w:rPr>
        <w:t>D</w:t>
      </w:r>
      <w:r w:rsidR="00A81096">
        <w:rPr>
          <w:lang w:val="es-ES"/>
        </w:rPr>
        <w:t xml:space="preserve"> sólo</w:t>
      </w:r>
      <w:ins w:id="42" w:author="miguel katrib" w:date="2013-06-09T09:33:00Z">
        <w:r w:rsidR="00FF54F0">
          <w:rPr>
            <w:lang w:val="es-ES"/>
          </w:rPr>
          <w:t xml:space="preserve"> puede eliminar</w:t>
        </w:r>
      </w:ins>
      <w:r w:rsidR="00A81096">
        <w:rPr>
          <w:lang w:val="es-ES"/>
        </w:rPr>
        <w:t xml:space="preserve"> a </w:t>
      </w:r>
      <w:r w:rsidR="00A81096" w:rsidRPr="00FD1D02">
        <w:rPr>
          <w:rStyle w:val="CodeCar"/>
          <w:rPrChange w:id="43" w:author="miguel katrib" w:date="2013-06-09T09:42:00Z">
            <w:rPr>
              <w:lang w:val="es-ES"/>
            </w:rPr>
          </w:rPrChange>
        </w:rPr>
        <w:t>E</w:t>
      </w:r>
      <w:r w:rsidR="00A81096">
        <w:rPr>
          <w:lang w:val="es-ES"/>
        </w:rPr>
        <w:t xml:space="preserve"> y a </w:t>
      </w:r>
      <w:proofErr w:type="spellStart"/>
      <w:r w:rsidR="00A81096" w:rsidRPr="00FD1D02">
        <w:rPr>
          <w:rStyle w:val="CodeCar"/>
          <w:rPrChange w:id="44" w:author="miguel katrib" w:date="2013-06-09T09:42:00Z">
            <w:rPr>
              <w:lang w:val="es-ES"/>
            </w:rPr>
          </w:rPrChange>
        </w:rPr>
        <w:t>A</w:t>
      </w:r>
      <w:proofErr w:type="spellEnd"/>
      <w:r w:rsidR="00A81096">
        <w:rPr>
          <w:lang w:val="es-ES"/>
        </w:rPr>
        <w:t>.</w:t>
      </w:r>
    </w:p>
    <w:p w14:paraId="4F1CD18E" w14:textId="77777777" w:rsidR="00A81096" w:rsidRDefault="00A81096" w:rsidP="00083258">
      <w:pPr>
        <w:jc w:val="both"/>
        <w:rPr>
          <w:lang w:val="es-ES"/>
        </w:rPr>
      </w:pPr>
      <w:r>
        <w:rPr>
          <w:lang w:val="es-ES"/>
        </w:rPr>
        <w:t xml:space="preserve">Usted debe implementar un algoritmo que </w:t>
      </w:r>
      <w:ins w:id="45" w:author="miguel katrib" w:date="2013-06-09T09:34:00Z">
        <w:r w:rsidR="00FF54F0">
          <w:rPr>
            <w:lang w:val="es-ES"/>
          </w:rPr>
          <w:t xml:space="preserve">a partir de un tablero </w:t>
        </w:r>
      </w:ins>
      <w:r>
        <w:rPr>
          <w:lang w:val="es-ES"/>
        </w:rPr>
        <w:t>permita determin</w:t>
      </w:r>
      <w:del w:id="46" w:author="Lleonart" w:date="2013-06-12T09:32:00Z">
        <w:r w:rsidDel="006846A3">
          <w:rPr>
            <w:lang w:val="es-ES"/>
          </w:rPr>
          <w:delText>ar</w:delText>
        </w:r>
      </w:del>
      <w:ins w:id="47" w:author="Lleonart" w:date="2013-06-12T09:32:00Z">
        <w:r w:rsidR="006846A3">
          <w:rPr>
            <w:lang w:val="es-ES"/>
          </w:rPr>
          <w:t>e</w:t>
        </w:r>
      </w:ins>
      <w:r>
        <w:rPr>
          <w:lang w:val="es-ES"/>
        </w:rPr>
        <w:t xml:space="preserve">  la mayor cantidad de torres que pueden ser eliminadas de un tablero en un único turno. Para ello deberá implementar el método:</w:t>
      </w:r>
    </w:p>
    <w:p w14:paraId="1FA015C5" w14:textId="77777777" w:rsidR="0056435E" w:rsidRPr="0056435E" w:rsidRDefault="0056435E" w:rsidP="00564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19"/>
          <w:lang w:val="es-ES"/>
        </w:rPr>
      </w:pPr>
      <w:proofErr w:type="spellStart"/>
      <w:proofErr w:type="gramStart"/>
      <w:r w:rsidRPr="0056435E">
        <w:rPr>
          <w:rFonts w:ascii="Consolas" w:hAnsi="Consolas" w:cs="Consolas"/>
          <w:color w:val="0000FF"/>
          <w:kern w:val="0"/>
          <w:szCs w:val="19"/>
          <w:lang w:val="es-ES"/>
        </w:rPr>
        <w:t>namespace</w:t>
      </w:r>
      <w:proofErr w:type="spellEnd"/>
      <w:proofErr w:type="gramEnd"/>
      <w:r w:rsidRPr="0056435E">
        <w:rPr>
          <w:rFonts w:ascii="Consolas" w:hAnsi="Consolas" w:cs="Consolas"/>
          <w:kern w:val="0"/>
          <w:szCs w:val="19"/>
          <w:lang w:val="es-ES"/>
        </w:rPr>
        <w:t xml:space="preserve"> </w:t>
      </w:r>
      <w:proofErr w:type="spellStart"/>
      <w:r w:rsidRPr="0056435E">
        <w:rPr>
          <w:rFonts w:ascii="Consolas" w:hAnsi="Consolas" w:cs="Consolas"/>
          <w:kern w:val="0"/>
          <w:szCs w:val="19"/>
          <w:lang w:val="es-ES"/>
        </w:rPr>
        <w:t>PruebaFinal.Torres</w:t>
      </w:r>
      <w:proofErr w:type="spellEnd"/>
    </w:p>
    <w:p w14:paraId="5B6FF098" w14:textId="77777777" w:rsidR="0056435E" w:rsidRPr="0056435E" w:rsidRDefault="0056435E" w:rsidP="00564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19"/>
          <w:lang w:val="es-ES"/>
        </w:rPr>
      </w:pPr>
      <w:r w:rsidRPr="0056435E">
        <w:rPr>
          <w:rFonts w:ascii="Consolas" w:hAnsi="Consolas" w:cs="Consolas"/>
          <w:kern w:val="0"/>
          <w:szCs w:val="19"/>
          <w:lang w:val="es-ES"/>
        </w:rPr>
        <w:t>{</w:t>
      </w:r>
    </w:p>
    <w:p w14:paraId="706DE2BD" w14:textId="77777777" w:rsidR="0056435E" w:rsidRPr="0056435E" w:rsidRDefault="0056435E" w:rsidP="00564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19"/>
          <w:lang w:val="es-ES"/>
        </w:rPr>
      </w:pPr>
      <w:r w:rsidRPr="0056435E">
        <w:rPr>
          <w:rFonts w:ascii="Consolas" w:hAnsi="Consolas" w:cs="Consolas"/>
          <w:kern w:val="0"/>
          <w:szCs w:val="19"/>
          <w:lang w:val="es-ES"/>
        </w:rPr>
        <w:t xml:space="preserve">    </w:t>
      </w:r>
      <w:proofErr w:type="spellStart"/>
      <w:proofErr w:type="gramStart"/>
      <w:r w:rsidRPr="0056435E">
        <w:rPr>
          <w:rFonts w:ascii="Consolas" w:hAnsi="Consolas" w:cs="Consolas"/>
          <w:color w:val="0000FF"/>
          <w:kern w:val="0"/>
          <w:szCs w:val="19"/>
          <w:lang w:val="es-ES"/>
        </w:rPr>
        <w:t>public</w:t>
      </w:r>
      <w:proofErr w:type="spellEnd"/>
      <w:proofErr w:type="gramEnd"/>
      <w:r w:rsidRPr="0056435E">
        <w:rPr>
          <w:rFonts w:ascii="Consolas" w:hAnsi="Consolas" w:cs="Consolas"/>
          <w:kern w:val="0"/>
          <w:szCs w:val="19"/>
          <w:lang w:val="es-ES"/>
        </w:rPr>
        <w:t xml:space="preserve"> </w:t>
      </w:r>
      <w:proofErr w:type="spellStart"/>
      <w:r w:rsidRPr="0056435E">
        <w:rPr>
          <w:rFonts w:ascii="Consolas" w:hAnsi="Consolas" w:cs="Consolas"/>
          <w:color w:val="0000FF"/>
          <w:kern w:val="0"/>
          <w:szCs w:val="19"/>
          <w:lang w:val="es-ES"/>
        </w:rPr>
        <w:t>class</w:t>
      </w:r>
      <w:proofErr w:type="spellEnd"/>
      <w:r w:rsidRPr="0056435E">
        <w:rPr>
          <w:rFonts w:ascii="Consolas" w:hAnsi="Consolas" w:cs="Consolas"/>
          <w:kern w:val="0"/>
          <w:szCs w:val="19"/>
          <w:lang w:val="es-ES"/>
        </w:rPr>
        <w:t xml:space="preserve"> </w:t>
      </w:r>
      <w:r w:rsidRPr="0056435E">
        <w:rPr>
          <w:rFonts w:ascii="Consolas" w:hAnsi="Consolas" w:cs="Consolas"/>
          <w:color w:val="2B91AF"/>
          <w:kern w:val="0"/>
          <w:szCs w:val="19"/>
          <w:lang w:val="es-ES"/>
        </w:rPr>
        <w:t>Juego</w:t>
      </w:r>
    </w:p>
    <w:p w14:paraId="42A05F9A" w14:textId="77777777" w:rsidR="0056435E" w:rsidRPr="00023D6B" w:rsidRDefault="0056435E" w:rsidP="00564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19"/>
          <w:rPrChange w:id="48" w:author="Gisi" w:date="2013-06-13T08:40:00Z">
            <w:rPr>
              <w:rFonts w:ascii="Consolas" w:hAnsi="Consolas" w:cs="Consolas"/>
              <w:kern w:val="0"/>
              <w:szCs w:val="19"/>
              <w:lang w:val="es-ES"/>
            </w:rPr>
          </w:rPrChange>
        </w:rPr>
      </w:pPr>
      <w:r w:rsidRPr="0056435E">
        <w:rPr>
          <w:rFonts w:ascii="Consolas" w:hAnsi="Consolas" w:cs="Consolas"/>
          <w:kern w:val="0"/>
          <w:szCs w:val="19"/>
          <w:lang w:val="es-ES"/>
        </w:rPr>
        <w:t xml:space="preserve">    </w:t>
      </w:r>
      <w:r w:rsidRPr="00023D6B">
        <w:rPr>
          <w:rFonts w:ascii="Consolas" w:hAnsi="Consolas" w:cs="Consolas"/>
          <w:kern w:val="0"/>
          <w:szCs w:val="19"/>
          <w:rPrChange w:id="49" w:author="Gisi" w:date="2013-06-13T08:40:00Z">
            <w:rPr>
              <w:rFonts w:ascii="Consolas" w:hAnsi="Consolas" w:cs="Consolas"/>
              <w:kern w:val="0"/>
              <w:szCs w:val="19"/>
              <w:lang w:val="es-ES"/>
            </w:rPr>
          </w:rPrChange>
        </w:rPr>
        <w:t>{</w:t>
      </w:r>
    </w:p>
    <w:p w14:paraId="1D806300" w14:textId="77777777" w:rsidR="0056435E" w:rsidRPr="0056435E" w:rsidRDefault="0056435E" w:rsidP="00564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19"/>
        </w:rPr>
      </w:pPr>
      <w:r w:rsidRPr="00023D6B">
        <w:rPr>
          <w:rFonts w:ascii="Consolas" w:hAnsi="Consolas" w:cs="Consolas"/>
          <w:kern w:val="0"/>
          <w:szCs w:val="19"/>
          <w:rPrChange w:id="50" w:author="Gisi" w:date="2013-06-13T08:40:00Z">
            <w:rPr>
              <w:rFonts w:ascii="Consolas" w:hAnsi="Consolas" w:cs="Consolas"/>
              <w:kern w:val="0"/>
              <w:szCs w:val="19"/>
              <w:lang w:val="es-ES"/>
            </w:rPr>
          </w:rPrChange>
        </w:rPr>
        <w:t xml:space="preserve">        </w:t>
      </w:r>
      <w:proofErr w:type="gramStart"/>
      <w:r w:rsidRPr="0056435E">
        <w:rPr>
          <w:rFonts w:ascii="Consolas" w:hAnsi="Consolas" w:cs="Consolas"/>
          <w:color w:val="0000FF"/>
          <w:kern w:val="0"/>
          <w:szCs w:val="19"/>
        </w:rPr>
        <w:t>public</w:t>
      </w:r>
      <w:proofErr w:type="gramEnd"/>
      <w:r w:rsidRPr="0056435E">
        <w:rPr>
          <w:rFonts w:ascii="Consolas" w:hAnsi="Consolas" w:cs="Consolas"/>
          <w:kern w:val="0"/>
          <w:szCs w:val="19"/>
        </w:rPr>
        <w:t xml:space="preserve"> </w:t>
      </w:r>
      <w:r w:rsidRPr="0056435E">
        <w:rPr>
          <w:rFonts w:ascii="Consolas" w:hAnsi="Consolas" w:cs="Consolas"/>
          <w:color w:val="0000FF"/>
          <w:kern w:val="0"/>
          <w:szCs w:val="19"/>
        </w:rPr>
        <w:t>static</w:t>
      </w:r>
      <w:r w:rsidRPr="0056435E">
        <w:rPr>
          <w:rFonts w:ascii="Consolas" w:hAnsi="Consolas" w:cs="Consolas"/>
          <w:kern w:val="0"/>
          <w:szCs w:val="19"/>
        </w:rPr>
        <w:t xml:space="preserve"> </w:t>
      </w:r>
      <w:proofErr w:type="spellStart"/>
      <w:r w:rsidRPr="0056435E">
        <w:rPr>
          <w:rFonts w:ascii="Consolas" w:hAnsi="Consolas" w:cs="Consolas"/>
          <w:color w:val="0000FF"/>
          <w:kern w:val="0"/>
          <w:szCs w:val="19"/>
        </w:rPr>
        <w:t>int</w:t>
      </w:r>
      <w:proofErr w:type="spellEnd"/>
      <w:r w:rsidRPr="0056435E">
        <w:rPr>
          <w:rFonts w:ascii="Consolas" w:hAnsi="Consolas" w:cs="Consolas"/>
          <w:kern w:val="0"/>
          <w:szCs w:val="19"/>
        </w:rPr>
        <w:t xml:space="preserve"> </w:t>
      </w:r>
      <w:proofErr w:type="spellStart"/>
      <w:r w:rsidRPr="0056435E">
        <w:rPr>
          <w:rFonts w:ascii="Consolas" w:hAnsi="Consolas" w:cs="Consolas"/>
          <w:kern w:val="0"/>
          <w:szCs w:val="19"/>
        </w:rPr>
        <w:t>MayorEliminacion</w:t>
      </w:r>
      <w:proofErr w:type="spellEnd"/>
      <w:r w:rsidRPr="0056435E">
        <w:rPr>
          <w:rFonts w:ascii="Consolas" w:hAnsi="Consolas" w:cs="Consolas"/>
          <w:kern w:val="0"/>
          <w:szCs w:val="19"/>
        </w:rPr>
        <w:t>(</w:t>
      </w:r>
      <w:proofErr w:type="spellStart"/>
      <w:r w:rsidRPr="0056435E">
        <w:rPr>
          <w:rFonts w:ascii="Consolas" w:hAnsi="Consolas" w:cs="Consolas"/>
          <w:color w:val="0000FF"/>
          <w:kern w:val="0"/>
          <w:szCs w:val="19"/>
        </w:rPr>
        <w:t>bool</w:t>
      </w:r>
      <w:proofErr w:type="spellEnd"/>
      <w:r w:rsidRPr="0056435E">
        <w:rPr>
          <w:rFonts w:ascii="Consolas" w:hAnsi="Consolas" w:cs="Consolas"/>
          <w:kern w:val="0"/>
          <w:szCs w:val="19"/>
        </w:rPr>
        <w:t xml:space="preserve">[,] </w:t>
      </w:r>
      <w:proofErr w:type="spellStart"/>
      <w:r w:rsidRPr="0056435E">
        <w:rPr>
          <w:rFonts w:ascii="Consolas" w:hAnsi="Consolas" w:cs="Consolas"/>
          <w:kern w:val="0"/>
          <w:szCs w:val="19"/>
        </w:rPr>
        <w:t>tablero</w:t>
      </w:r>
      <w:proofErr w:type="spellEnd"/>
      <w:r w:rsidRPr="0056435E">
        <w:rPr>
          <w:rFonts w:ascii="Consolas" w:hAnsi="Consolas" w:cs="Consolas"/>
          <w:kern w:val="0"/>
          <w:szCs w:val="19"/>
        </w:rPr>
        <w:t>)</w:t>
      </w:r>
    </w:p>
    <w:p w14:paraId="6162B87C" w14:textId="77777777" w:rsidR="0056435E" w:rsidRPr="00FF54F0" w:rsidRDefault="0056435E" w:rsidP="00564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19"/>
          <w:lang w:val="es-ES"/>
        </w:rPr>
      </w:pPr>
      <w:r w:rsidRPr="0056435E">
        <w:rPr>
          <w:rFonts w:ascii="Consolas" w:hAnsi="Consolas" w:cs="Consolas"/>
          <w:kern w:val="0"/>
          <w:szCs w:val="19"/>
        </w:rPr>
        <w:t xml:space="preserve">        </w:t>
      </w:r>
      <w:r w:rsidRPr="00FF54F0">
        <w:rPr>
          <w:rFonts w:ascii="Consolas" w:hAnsi="Consolas" w:cs="Consolas"/>
          <w:kern w:val="0"/>
          <w:szCs w:val="19"/>
          <w:lang w:val="es-ES"/>
        </w:rPr>
        <w:t>{</w:t>
      </w:r>
    </w:p>
    <w:p w14:paraId="234C63CF" w14:textId="77777777" w:rsidR="0056435E" w:rsidRPr="00FF54F0" w:rsidRDefault="0056435E" w:rsidP="00564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19"/>
          <w:lang w:val="es-ES"/>
        </w:rPr>
      </w:pPr>
      <w:r w:rsidRPr="00FF54F0">
        <w:rPr>
          <w:rFonts w:ascii="Consolas" w:hAnsi="Consolas" w:cs="Consolas"/>
          <w:kern w:val="0"/>
          <w:szCs w:val="19"/>
          <w:lang w:val="es-ES"/>
        </w:rPr>
        <w:t xml:space="preserve">            </w:t>
      </w:r>
      <w:r w:rsidRPr="00FF54F0">
        <w:rPr>
          <w:rFonts w:ascii="Consolas" w:hAnsi="Consolas" w:cs="Consolas"/>
          <w:color w:val="0000FF"/>
          <w:kern w:val="0"/>
          <w:szCs w:val="19"/>
          <w:lang w:val="es-ES"/>
        </w:rPr>
        <w:t>…</w:t>
      </w:r>
    </w:p>
    <w:p w14:paraId="449DD238" w14:textId="77777777" w:rsidR="0056435E" w:rsidRPr="00FF54F0" w:rsidRDefault="0056435E" w:rsidP="00564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19"/>
          <w:lang w:val="es-ES"/>
        </w:rPr>
      </w:pPr>
      <w:r w:rsidRPr="00FF54F0">
        <w:rPr>
          <w:rFonts w:ascii="Consolas" w:hAnsi="Consolas" w:cs="Consolas"/>
          <w:kern w:val="0"/>
          <w:szCs w:val="19"/>
          <w:lang w:val="es-ES"/>
        </w:rPr>
        <w:t xml:space="preserve">        }</w:t>
      </w:r>
    </w:p>
    <w:p w14:paraId="759675E6" w14:textId="77777777" w:rsidR="0056435E" w:rsidRPr="00FF54F0" w:rsidRDefault="0056435E" w:rsidP="00564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19"/>
          <w:lang w:val="es-ES"/>
        </w:rPr>
      </w:pPr>
      <w:r w:rsidRPr="00FF54F0">
        <w:rPr>
          <w:rFonts w:ascii="Consolas" w:hAnsi="Consolas" w:cs="Consolas"/>
          <w:kern w:val="0"/>
          <w:szCs w:val="19"/>
          <w:lang w:val="es-ES"/>
        </w:rPr>
        <w:t xml:space="preserve">    }</w:t>
      </w:r>
    </w:p>
    <w:p w14:paraId="2835E44E" w14:textId="77777777" w:rsidR="0056435E" w:rsidRPr="00FF54F0" w:rsidRDefault="0056435E" w:rsidP="00564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19"/>
          <w:lang w:val="es-ES"/>
        </w:rPr>
      </w:pPr>
      <w:r w:rsidRPr="00FF54F0">
        <w:rPr>
          <w:rFonts w:ascii="Consolas" w:hAnsi="Consolas" w:cs="Consolas"/>
          <w:kern w:val="0"/>
          <w:szCs w:val="19"/>
          <w:lang w:val="es-ES"/>
        </w:rPr>
        <w:t>}</w:t>
      </w:r>
    </w:p>
    <w:p w14:paraId="36843F9B" w14:textId="77777777" w:rsidR="00A81096" w:rsidRPr="00FF54F0" w:rsidRDefault="00A81096" w:rsidP="007E1A53">
      <w:pPr>
        <w:rPr>
          <w:lang w:val="es-ES"/>
        </w:rPr>
      </w:pPr>
    </w:p>
    <w:p w14:paraId="0A88EACA" w14:textId="77777777" w:rsidR="00A81096" w:rsidRDefault="00A81096" w:rsidP="00083258">
      <w:pPr>
        <w:jc w:val="both"/>
        <w:rPr>
          <w:lang w:val="es-ES"/>
        </w:rPr>
      </w:pPr>
      <w:r>
        <w:rPr>
          <w:lang w:val="es-ES"/>
        </w:rPr>
        <w:t xml:space="preserve">La matriz booleana representa el tablero y las casillas con valor </w:t>
      </w:r>
      <w:r w:rsidRPr="0056435E">
        <w:rPr>
          <w:rStyle w:val="CodeCar"/>
        </w:rPr>
        <w:t>true</w:t>
      </w:r>
      <w:r>
        <w:rPr>
          <w:lang w:val="es-ES"/>
        </w:rPr>
        <w:t xml:space="preserve"> indican las posiciones </w:t>
      </w:r>
      <w:ins w:id="51" w:author="miguel katrib" w:date="2013-06-09T09:34:00Z">
        <w:r w:rsidR="00FF54F0">
          <w:rPr>
            <w:lang w:val="es-ES"/>
          </w:rPr>
          <w:t xml:space="preserve">ocupadas por </w:t>
        </w:r>
      </w:ins>
      <w:del w:id="52" w:author="miguel katrib" w:date="2013-06-09T09:34:00Z">
        <w:r w:rsidDel="00FF54F0">
          <w:rPr>
            <w:lang w:val="es-ES"/>
          </w:rPr>
          <w:delText xml:space="preserve">de las </w:delText>
        </w:r>
      </w:del>
      <w:r>
        <w:rPr>
          <w:lang w:val="es-ES"/>
        </w:rPr>
        <w:t>torres.</w:t>
      </w:r>
      <w:r w:rsidR="00083258">
        <w:rPr>
          <w:lang w:val="es-ES"/>
        </w:rPr>
        <w:t xml:space="preserve"> El método deberá devolver un </w:t>
      </w:r>
      <w:ins w:id="53" w:author="miguel katrib" w:date="2013-06-09T09:35:00Z">
        <w:r w:rsidR="00FD1D02">
          <w:rPr>
            <w:lang w:val="es-ES"/>
          </w:rPr>
          <w:t xml:space="preserve">valor </w:t>
        </w:r>
      </w:ins>
      <w:r w:rsidR="00083258">
        <w:rPr>
          <w:lang w:val="es-ES"/>
        </w:rPr>
        <w:t xml:space="preserve">entero </w:t>
      </w:r>
      <w:ins w:id="54" w:author="miguel katrib" w:date="2013-06-09T09:35:00Z">
        <w:r w:rsidR="00FD1D02">
          <w:rPr>
            <w:lang w:val="es-ES"/>
          </w:rPr>
          <w:t xml:space="preserve">que indique </w:t>
        </w:r>
      </w:ins>
      <w:del w:id="55" w:author="miguel katrib" w:date="2013-06-09T09:35:00Z">
        <w:r w:rsidR="00083258" w:rsidDel="00FD1D02">
          <w:rPr>
            <w:lang w:val="es-ES"/>
          </w:rPr>
          <w:delText xml:space="preserve">con </w:delText>
        </w:r>
      </w:del>
      <w:r w:rsidR="00083258">
        <w:rPr>
          <w:lang w:val="es-ES"/>
        </w:rPr>
        <w:t xml:space="preserve">la cantidad máxima de eliminaciones posibles </w:t>
      </w:r>
      <w:r w:rsidR="0056435E">
        <w:rPr>
          <w:lang w:val="es-ES"/>
        </w:rPr>
        <w:t>para</w:t>
      </w:r>
      <w:r w:rsidR="00083258">
        <w:rPr>
          <w:lang w:val="es-ES"/>
        </w:rPr>
        <w:t xml:space="preserve"> </w:t>
      </w:r>
      <w:ins w:id="56" w:author="miguel katrib" w:date="2013-06-09T09:35:00Z">
        <w:r w:rsidR="00FD1D02">
          <w:rPr>
            <w:lang w:val="es-ES"/>
          </w:rPr>
          <w:t>ese tablero</w:t>
        </w:r>
      </w:ins>
      <w:del w:id="57" w:author="miguel katrib" w:date="2013-06-09T09:35:00Z">
        <w:r w:rsidR="00083258" w:rsidDel="00FD1D02">
          <w:rPr>
            <w:lang w:val="es-ES"/>
          </w:rPr>
          <w:delText>dicha configuración</w:delText>
        </w:r>
        <w:r w:rsidR="0056435E" w:rsidDel="00FD1D02">
          <w:rPr>
            <w:lang w:val="es-ES"/>
          </w:rPr>
          <w:delText xml:space="preserve"> del tablero</w:delText>
        </w:r>
      </w:del>
      <w:r w:rsidR="00083258">
        <w:rPr>
          <w:lang w:val="es-ES"/>
        </w:rPr>
        <w:t>.</w:t>
      </w:r>
      <w:ins w:id="58" w:author="miguel katrib" w:date="2013-06-09T09:35:00Z">
        <w:r w:rsidR="00FD1D02">
          <w:rPr>
            <w:lang w:val="es-ES"/>
          </w:rPr>
          <w:t xml:space="preserve"> Note que el tamaño del tablero puede ser variable y que incluso no tiene que ser </w:t>
        </w:r>
        <w:commentRangeStart w:id="59"/>
        <w:r w:rsidR="00FD1D02">
          <w:rPr>
            <w:lang w:val="es-ES"/>
          </w:rPr>
          <w:t>cuadrado</w:t>
        </w:r>
      </w:ins>
      <w:commentRangeEnd w:id="59"/>
      <w:ins w:id="60" w:author="miguel katrib" w:date="2013-06-09T09:37:00Z">
        <w:r w:rsidR="00FD1D02">
          <w:rPr>
            <w:rStyle w:val="Refdecomentario"/>
          </w:rPr>
          <w:commentReference w:id="59"/>
        </w:r>
      </w:ins>
      <w:ins w:id="61" w:author="miguel katrib" w:date="2013-06-09T09:35:00Z">
        <w:r w:rsidR="00FD1D02">
          <w:rPr>
            <w:lang w:val="es-ES"/>
          </w:rPr>
          <w:t>.</w:t>
        </w:r>
      </w:ins>
    </w:p>
    <w:p w14:paraId="41A3F3D1" w14:textId="77777777" w:rsidR="006846A3" w:rsidRDefault="001C2E5D">
      <w:pPr>
        <w:jc w:val="center"/>
        <w:rPr>
          <w:ins w:id="62" w:author="Lleonart" w:date="2013-06-12T09:24:00Z"/>
          <w:lang w:val="es-ES"/>
        </w:rPr>
        <w:pPrChange w:id="63" w:author="Lleonart" w:date="2013-06-12T09:25:00Z">
          <w:pPr/>
        </w:pPrChange>
      </w:pPr>
      <w:ins w:id="64" w:author="Lleonart" w:date="2013-06-12T09:23:00Z">
        <w:r>
          <w:rPr>
            <w:noProof/>
          </w:rPr>
          <w:drawing>
            <wp:inline distT="0" distB="0" distL="0" distR="0" wp14:anchorId="55E15D7C" wp14:editId="41CC3470">
              <wp:extent cx="5980430" cy="1779905"/>
              <wp:effectExtent l="0" t="0" r="127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80430" cy="177990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</w:ins>
    </w:p>
    <w:p w14:paraId="49CD67C0" w14:textId="77777777" w:rsidR="00A81096" w:rsidRDefault="006846A3">
      <w:pPr>
        <w:jc w:val="both"/>
        <w:rPr>
          <w:lang w:val="es-ES"/>
        </w:rPr>
        <w:pPrChange w:id="65" w:author="Lleonart" w:date="2013-06-12T09:24:00Z">
          <w:pPr/>
        </w:pPrChange>
      </w:pPr>
      <w:ins w:id="66" w:author="Lleonart" w:date="2013-06-12T09:23:00Z">
        <w:r>
          <w:rPr>
            <w:lang w:val="es-ES"/>
          </w:rPr>
          <w:t xml:space="preserve">Inmediatamente que se salta encima de una torre la misma se elimina (los saltos posteriores no la tienen en cuenta). </w:t>
        </w:r>
      </w:ins>
      <w:ins w:id="67" w:author="Lleonart" w:date="2013-06-12T09:24:00Z">
        <w:r>
          <w:rPr>
            <w:lang w:val="es-ES"/>
          </w:rPr>
          <w:t>Una torre no se puede “comer” a sí misma.</w:t>
        </w:r>
      </w:ins>
    </w:p>
    <w:p w14:paraId="68120DE2" w14:textId="77777777" w:rsidR="007E1A53" w:rsidRDefault="006846A3" w:rsidP="006B687D">
      <w:pPr>
        <w:jc w:val="both"/>
        <w:rPr>
          <w:ins w:id="68" w:author="Lleonart" w:date="2013-06-12T09:26:00Z"/>
          <w:lang w:val="es-ES"/>
        </w:rPr>
      </w:pPr>
      <w:ins w:id="69" w:author="Lleonart" w:date="2013-06-12T09:25:00Z">
        <w:r>
          <w:rPr>
            <w:lang w:val="es-ES"/>
          </w:rPr>
          <w:t>Nótese que el resultado puede ser 0 (ninguna eliminaci</w:t>
        </w:r>
      </w:ins>
      <w:ins w:id="70" w:author="Lleonart" w:date="2013-06-12T09:26:00Z">
        <w:r>
          <w:rPr>
            <w:lang w:val="es-ES"/>
          </w:rPr>
          <w:t>ón) en casos como los siguientes:</w:t>
        </w:r>
      </w:ins>
    </w:p>
    <w:p w14:paraId="17AB8ED7" w14:textId="77777777" w:rsidR="006846A3" w:rsidRDefault="006846A3">
      <w:pPr>
        <w:jc w:val="center"/>
        <w:rPr>
          <w:ins w:id="71" w:author="Lleonart" w:date="2013-06-12T09:29:00Z"/>
          <w:lang w:val="es-ES"/>
        </w:rPr>
        <w:pPrChange w:id="72" w:author="Lleonart" w:date="2013-06-12T09:29:00Z">
          <w:pPr>
            <w:jc w:val="both"/>
          </w:pPr>
        </w:pPrChange>
      </w:pPr>
      <w:ins w:id="73" w:author="Lleonart" w:date="2013-06-12T09:29:00Z">
        <w:r>
          <w:rPr>
            <w:noProof/>
          </w:rPr>
          <w:drawing>
            <wp:inline distT="0" distB="0" distL="0" distR="0" wp14:anchorId="52049716" wp14:editId="1524FE23">
              <wp:extent cx="5005070" cy="1183005"/>
              <wp:effectExtent l="0" t="0" r="5080" b="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005070" cy="118300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</w:ins>
    </w:p>
    <w:p w14:paraId="2B938BA0" w14:textId="77777777" w:rsidR="006846A3" w:rsidRPr="0043664D" w:rsidRDefault="006846A3">
      <w:pPr>
        <w:rPr>
          <w:lang w:val="es-ES"/>
        </w:rPr>
        <w:pPrChange w:id="74" w:author="Lleonart" w:date="2013-06-12T09:29:00Z">
          <w:pPr>
            <w:jc w:val="both"/>
          </w:pPr>
        </w:pPrChange>
      </w:pPr>
      <w:ins w:id="75" w:author="Lleonart" w:date="2013-06-12T09:30:00Z">
        <w:r>
          <w:rPr>
            <w:lang w:val="es-ES"/>
          </w:rPr>
          <w:t xml:space="preserve"> </w:t>
        </w:r>
      </w:ins>
    </w:p>
    <w:sectPr w:rsidR="006846A3" w:rsidRPr="0043664D" w:rsidSect="007E1A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9" w:author="miguel katrib" w:date="2013-06-09T09:45:00Z" w:initials="mkm">
    <w:p w14:paraId="1A42ECEE" w14:textId="77777777" w:rsidR="00FD1D02" w:rsidRPr="00FD1D02" w:rsidRDefault="00FD1D02">
      <w:pPr>
        <w:pStyle w:val="Textocomentario"/>
        <w:rPr>
          <w:lang w:val="es-ES"/>
        </w:rPr>
      </w:pPr>
      <w:r>
        <w:rPr>
          <w:rStyle w:val="Refdecomentario"/>
        </w:rPr>
        <w:annotationRef/>
      </w:r>
      <w:r>
        <w:rPr>
          <w:lang w:val="es-ES"/>
        </w:rPr>
        <w:t>Para que no se mareen y sepan que tienen que considerar todos los casos p</w:t>
      </w:r>
      <w:r w:rsidRPr="00FD1D02">
        <w:rPr>
          <w:lang w:val="es-ES"/>
        </w:rPr>
        <w:t>onle una figura con un tablero de una solo línea de cuatro torres y para el que por tanto la respuesta sea cero</w:t>
      </w:r>
      <w:r>
        <w:rPr>
          <w:lang w:val="es-ES"/>
        </w:rPr>
        <w:t>. Si queremos que no sea 0 ninguna de las dos dimensiones entonces ponle un tablero de dos por dos todo lleno y que la respuesta sea 0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A42ECE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leonart">
    <w15:presenceInfo w15:providerId="None" w15:userId="Lleonart"/>
  </w15:person>
  <w15:person w15:author="Gisi">
    <w15:presenceInfo w15:providerId="None" w15:userId="Gis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64D"/>
    <w:rsid w:val="00023D6B"/>
    <w:rsid w:val="00083258"/>
    <w:rsid w:val="001C2E5D"/>
    <w:rsid w:val="003A7E4A"/>
    <w:rsid w:val="0043664D"/>
    <w:rsid w:val="004E6254"/>
    <w:rsid w:val="0056435E"/>
    <w:rsid w:val="005A1DA9"/>
    <w:rsid w:val="005D2D56"/>
    <w:rsid w:val="006846A3"/>
    <w:rsid w:val="006B687D"/>
    <w:rsid w:val="006D649E"/>
    <w:rsid w:val="007C4741"/>
    <w:rsid w:val="007E1A53"/>
    <w:rsid w:val="00A52C60"/>
    <w:rsid w:val="00A81096"/>
    <w:rsid w:val="00F71D6F"/>
    <w:rsid w:val="00F8644E"/>
    <w:rsid w:val="00FD1D02"/>
    <w:rsid w:val="00FF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5AA83"/>
  <w15:docId w15:val="{C367FB41-2329-46AE-9228-9976886D0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3A7E4A"/>
    <w:pPr>
      <w:spacing w:after="0" w:line="216" w:lineRule="auto"/>
      <w:contextualSpacing/>
    </w:pPr>
    <w:rPr>
      <w:rFonts w:ascii="Agency FB" w:eastAsiaTheme="majorEastAsia" w:hAnsi="Agency FB" w:cstheme="majorBidi"/>
      <w:color w:val="404040" w:themeColor="text1" w:themeTint="BF"/>
      <w:spacing w:val="-10"/>
      <w:kern w:val="28"/>
      <w:sz w:val="3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3A7E4A"/>
    <w:rPr>
      <w:rFonts w:ascii="Agency FB" w:eastAsiaTheme="majorEastAsia" w:hAnsi="Agency FB" w:cstheme="majorBidi"/>
      <w:color w:val="404040" w:themeColor="text1" w:themeTint="BF"/>
      <w:spacing w:val="-10"/>
      <w:kern w:val="28"/>
      <w:sz w:val="36"/>
      <w:szCs w:val="56"/>
    </w:rPr>
  </w:style>
  <w:style w:type="paragraph" w:customStyle="1" w:styleId="Code">
    <w:name w:val="Code"/>
    <w:basedOn w:val="Normal"/>
    <w:link w:val="CodeCar"/>
    <w:qFormat/>
    <w:rsid w:val="00FD1D02"/>
    <w:pPr>
      <w:jc w:val="both"/>
    </w:pPr>
    <w:rPr>
      <w:rFonts w:ascii="Consolas" w:hAnsi="Consolas"/>
      <w:b/>
      <w:color w:val="2E74B5" w:themeColor="accent1" w:themeShade="BF"/>
      <w:lang w:val="es-ES"/>
    </w:rPr>
  </w:style>
  <w:style w:type="character" w:customStyle="1" w:styleId="CodeCar">
    <w:name w:val="Code Car"/>
    <w:basedOn w:val="Fuentedeprrafopredeter"/>
    <w:link w:val="Code"/>
    <w:rsid w:val="00FD1D02"/>
    <w:rPr>
      <w:rFonts w:ascii="Consolas" w:hAnsi="Consolas"/>
      <w:b/>
      <w:color w:val="2E74B5" w:themeColor="accent1" w:themeShade="BF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54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54F0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FD1D0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D1D0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D1D0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D1D0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D1D0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71DC33-1DD8-4F9D-B0E7-51A563724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398</Words>
  <Characters>2270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Torres saltarinas</vt:lpstr>
      <vt:lpstr>Torres saltarinas</vt:lpstr>
    </vt:vector>
  </TitlesOfParts>
  <Company/>
  <LinksUpToDate>false</LinksUpToDate>
  <CharactersWithSpaces>2663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Torres saltarinas</dc:title>
  <dc:creator>mkm</dc:creator>
  <cp:lastModifiedBy>Gisi</cp:lastModifiedBy>
  <cp:revision>8</cp:revision>
  <cp:lastPrinted>2013-06-13T12:41:00Z</cp:lastPrinted>
  <dcterms:created xsi:type="dcterms:W3CDTF">2013-06-09T13:46:00Z</dcterms:created>
  <dcterms:modified xsi:type="dcterms:W3CDTF">2013-06-13T12:42:00Z</dcterms:modified>
</cp:coreProperties>
</file>